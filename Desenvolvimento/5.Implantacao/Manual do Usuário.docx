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4C65" w:rsidRPr="00A20D4F" w:rsidRDefault="001E5A50" w:rsidP="001E5A50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46C90B2" wp14:editId="13F7D88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Default="007E4C65" w:rsidP="00AB27F0">
      <w:pPr>
        <w:tabs>
          <w:tab w:val="left" w:pos="4184"/>
        </w:tabs>
        <w:rPr>
          <w:i/>
        </w:rPr>
      </w:pPr>
    </w:p>
    <w:p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8B9347" wp14:editId="199DCAD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D49246EFDFC44FE8FE41491A399918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E4C65" w:rsidRPr="0037364C" w:rsidRDefault="007A6A90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do Usuário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B934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D49246EFDFC44FE8FE41491A399918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7E4C65" w:rsidRPr="0037364C" w:rsidRDefault="007A6A90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do Usuário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C2766" wp14:editId="170046D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E4C65" w:rsidRPr="0037364C" w:rsidRDefault="007E4C65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AB27F0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7E4C65" w:rsidRPr="0037364C" w:rsidRDefault="007E4C65" w:rsidP="007E4C65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7E4C65" w:rsidRPr="0037364C" w:rsidRDefault="007E4C65" w:rsidP="007E4C65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2766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7E4C65" w:rsidRPr="0037364C" w:rsidRDefault="007E4C65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AB27F0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7E4C65" w:rsidRPr="0037364C" w:rsidRDefault="007E4C65" w:rsidP="007E4C65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7E4C65" w:rsidRPr="0037364C" w:rsidRDefault="007E4C65" w:rsidP="007E4C65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>
        <w:tab/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Default="007E4C65" w:rsidP="007E4C65">
      <w:pPr>
        <w:tabs>
          <w:tab w:val="left" w:pos="3700"/>
        </w:tabs>
      </w:pPr>
      <w:r>
        <w:tab/>
      </w:r>
    </w:p>
    <w:p w:rsidR="007E4C65" w:rsidRPr="00264EFB" w:rsidRDefault="007E4C65" w:rsidP="007E4C65">
      <w:pPr>
        <w:tabs>
          <w:tab w:val="left" w:pos="3700"/>
        </w:tabs>
        <w:sectPr w:rsidR="007E4C65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AE806" wp14:editId="3793E4F4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:rsidR="007E4C65" w:rsidRPr="00264EFB" w:rsidRDefault="00AB27F0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SGO – Sistema para Gestão de Obras</w:t>
                                </w:r>
                              </w:p>
                            </w:sdtContent>
                          </w:sdt>
                          <w:p w:rsidR="007E4C65" w:rsidRDefault="007E4C65" w:rsidP="007E4C65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AE806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7E4C65" w:rsidRPr="00264EFB" w:rsidRDefault="00AB27F0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SGO – Sistema para Gestão de Obras</w:t>
                          </w:r>
                        </w:p>
                      </w:sdtContent>
                    </w:sdt>
                    <w:p w:rsidR="007E4C65" w:rsidRDefault="007E4C65" w:rsidP="007E4C65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50C81" w:rsidRDefault="00050C81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7E4C65" w:rsidTr="007E6952">
        <w:trPr>
          <w:trHeight w:val="284"/>
        </w:trPr>
        <w:tc>
          <w:tcPr>
            <w:tcW w:w="1550" w:type="dxa"/>
            <w:shd w:val="clear" w:color="auto" w:fill="C00000"/>
          </w:tcPr>
          <w:p w:rsidR="007E4C65" w:rsidRPr="0037364C" w:rsidRDefault="007E4C65" w:rsidP="007E695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7E4C65" w:rsidRPr="0037364C" w:rsidRDefault="007E4C65" w:rsidP="007E695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7E4C65" w:rsidRPr="0037364C" w:rsidRDefault="007E4C65" w:rsidP="007E695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7E4C65" w:rsidRPr="0037364C" w:rsidRDefault="007E4C65" w:rsidP="007E695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E4C65" w:rsidTr="007E6952">
        <w:trPr>
          <w:trHeight w:val="284"/>
        </w:trPr>
        <w:tc>
          <w:tcPr>
            <w:tcW w:w="1550" w:type="dxa"/>
          </w:tcPr>
          <w:p w:rsidR="007E4C65" w:rsidRPr="007E6952" w:rsidRDefault="007E6952" w:rsidP="007E6952">
            <w:pPr>
              <w:pStyle w:val="Instruo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25/11/2019</w:t>
            </w:r>
          </w:p>
          <w:p w:rsidR="007E4C65" w:rsidRPr="007E6952" w:rsidRDefault="007E4C65" w:rsidP="007E6952">
            <w:pPr>
              <w:pStyle w:val="Instruo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1080" w:type="dxa"/>
          </w:tcPr>
          <w:p w:rsidR="007E4C65" w:rsidRPr="007E6952" w:rsidRDefault="007E6952" w:rsidP="007E6952">
            <w:pPr>
              <w:pStyle w:val="Instruo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</w:t>
            </w:r>
          </w:p>
        </w:tc>
        <w:tc>
          <w:tcPr>
            <w:tcW w:w="4680" w:type="dxa"/>
          </w:tcPr>
          <w:p w:rsidR="007E4C65" w:rsidRPr="007E6952" w:rsidRDefault="007E6952" w:rsidP="007E6952">
            <w:pPr>
              <w:pStyle w:val="Instruo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Versão inicial do documento</w:t>
            </w:r>
          </w:p>
        </w:tc>
        <w:tc>
          <w:tcPr>
            <w:tcW w:w="2410" w:type="dxa"/>
          </w:tcPr>
          <w:p w:rsidR="007E4C65" w:rsidRPr="007E6952" w:rsidRDefault="007E6952" w:rsidP="007E6952">
            <w:pPr>
              <w:pStyle w:val="Instruo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Felipe Florentino</w:t>
            </w:r>
          </w:p>
        </w:tc>
      </w:tr>
    </w:tbl>
    <w:p w:rsidR="00050C81" w:rsidRDefault="00050C81"/>
    <w:p w:rsidR="00050C81" w:rsidRDefault="00050C81" w:rsidP="007E4C65">
      <w:pPr>
        <w:pStyle w:val="Ttulo"/>
        <w:jc w:val="center"/>
      </w:pPr>
      <w:r>
        <w:br w:type="page"/>
      </w:r>
      <w:r>
        <w:lastRenderedPageBreak/>
        <w:t>SUMÁRIO</w:t>
      </w:r>
    </w:p>
    <w:p w:rsidR="00AE17A6" w:rsidRDefault="00050C8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8748" w:history="1">
        <w:r w:rsidR="00AE17A6" w:rsidRPr="00833DD0">
          <w:rPr>
            <w:rStyle w:val="Hyperlink"/>
          </w:rPr>
          <w:t>1. Introdução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_Toc428178748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B27F0">
          <w:rPr>
            <w:webHidden/>
          </w:rPr>
          <w:t>2</w:t>
        </w:r>
        <w:r w:rsidR="00AE17A6">
          <w:rPr>
            <w:webHidden/>
          </w:rPr>
          <w:fldChar w:fldCharType="end"/>
        </w:r>
      </w:hyperlink>
    </w:p>
    <w:p w:rsidR="00AE17A6" w:rsidRDefault="007E69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49" w:history="1">
        <w:r w:rsidR="00AE17A6" w:rsidRPr="00833DD0">
          <w:rPr>
            <w:rStyle w:val="Hyperlink"/>
            <w:rFonts w:eastAsia="Arial Unicode MS"/>
            <w:lang w:val="pt-PT"/>
          </w:rPr>
          <w:t>2. Como está organizado o manual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_Toc428178749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B27F0">
          <w:rPr>
            <w:webHidden/>
          </w:rPr>
          <w:t>2</w:t>
        </w:r>
        <w:r w:rsidR="00AE17A6">
          <w:rPr>
            <w:webHidden/>
          </w:rPr>
          <w:fldChar w:fldCharType="end"/>
        </w:r>
      </w:hyperlink>
    </w:p>
    <w:p w:rsidR="00AE17A6" w:rsidRDefault="007E69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0" w:history="1">
        <w:r w:rsidR="00AE17A6" w:rsidRPr="00833DD0">
          <w:rPr>
            <w:rStyle w:val="Hyperlink"/>
            <w:rFonts w:eastAsia="Arial Unicode MS"/>
            <w:lang w:val="pt-PT"/>
          </w:rPr>
          <w:t>3. Funcionalidades gerais do sistema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_Toc428178750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B27F0">
          <w:rPr>
            <w:webHidden/>
          </w:rPr>
          <w:t>2</w:t>
        </w:r>
        <w:r w:rsidR="00AE17A6">
          <w:rPr>
            <w:webHidden/>
          </w:rPr>
          <w:fldChar w:fldCharType="end"/>
        </w:r>
      </w:hyperlink>
    </w:p>
    <w:p w:rsidR="00AE17A6" w:rsidRDefault="007E69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1" w:history="1">
        <w:r w:rsidR="00AE17A6" w:rsidRPr="00833DD0">
          <w:rPr>
            <w:rStyle w:val="Hyperlink"/>
            <w:rFonts w:eastAsia="Arial Unicode MS"/>
            <w:lang w:val="pt-PT"/>
          </w:rPr>
          <w:t>4. Funcionalidades do sistema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_Toc428178751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B27F0">
          <w:rPr>
            <w:webHidden/>
          </w:rPr>
          <w:t>2</w:t>
        </w:r>
        <w:r w:rsidR="00AE17A6">
          <w:rPr>
            <w:webHidden/>
          </w:rPr>
          <w:fldChar w:fldCharType="end"/>
        </w:r>
      </w:hyperlink>
    </w:p>
    <w:p w:rsidR="00AE17A6" w:rsidRDefault="007E69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2" w:history="1">
        <w:r w:rsidR="00AE17A6" w:rsidRPr="00833DD0">
          <w:rPr>
            <w:rStyle w:val="Hyperlink"/>
            <w:rFonts w:eastAsia="Arial Unicode MS"/>
            <w:lang w:val="pt-PT"/>
          </w:rPr>
          <w:t>5. glossário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_Toc428178752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B27F0">
          <w:rPr>
            <w:webHidden/>
          </w:rPr>
          <w:t>2</w:t>
        </w:r>
        <w:r w:rsidR="00AE17A6">
          <w:rPr>
            <w:webHidden/>
          </w:rPr>
          <w:fldChar w:fldCharType="end"/>
        </w:r>
      </w:hyperlink>
    </w:p>
    <w:p w:rsidR="00050C81" w:rsidRDefault="00050C81">
      <w:r>
        <w:fldChar w:fldCharType="end"/>
      </w:r>
    </w:p>
    <w:p w:rsidR="00050C81" w:rsidRDefault="00050C81" w:rsidP="00592933">
      <w:pPr>
        <w:pStyle w:val="Ttulo1"/>
        <w:numPr>
          <w:ilvl w:val="0"/>
          <w:numId w:val="1"/>
        </w:numPr>
        <w:ind w:left="0" w:firstLine="0"/>
      </w:pPr>
      <w:r>
        <w:br w:type="page"/>
      </w:r>
      <w:bookmarkStart w:id="0" w:name="_Toc104341857"/>
      <w:bookmarkStart w:id="1" w:name="_Toc428178748"/>
      <w:r>
        <w:lastRenderedPageBreak/>
        <w:t>Introdução</w:t>
      </w:r>
      <w:bookmarkEnd w:id="0"/>
      <w:bookmarkEnd w:id="1"/>
    </w:p>
    <w:p w:rsidR="00765B45" w:rsidRPr="00765B45" w:rsidRDefault="00765B45" w:rsidP="00765B45">
      <w:pPr>
        <w:rPr>
          <w:rFonts w:eastAsia="Arial Unicode MS"/>
          <w:lang w:eastAsia="en-US"/>
        </w:rPr>
      </w:pPr>
      <w:r>
        <w:rPr>
          <w:rFonts w:eastAsia="Arial Unicode MS"/>
          <w:lang w:eastAsia="en-US"/>
        </w:rPr>
        <w:t>Este documento visa explicar ao usuário como usar as funcionalidades oferecidas pelo sistema.</w:t>
      </w:r>
    </w:p>
    <w:p w:rsidR="00765B45" w:rsidRPr="00765B45" w:rsidRDefault="00050C81" w:rsidP="00765B45">
      <w:pPr>
        <w:pStyle w:val="Ttulo1"/>
        <w:rPr>
          <w:rFonts w:eastAsia="Arial Unicode MS"/>
          <w:lang w:val="pt-PT"/>
        </w:rPr>
      </w:pPr>
      <w:bookmarkStart w:id="2" w:name="_Toc428178749"/>
      <w:r>
        <w:rPr>
          <w:rFonts w:eastAsia="Arial Unicode MS"/>
          <w:lang w:val="pt-PT"/>
        </w:rPr>
        <w:t>Como está organizado o manual</w:t>
      </w:r>
      <w:bookmarkEnd w:id="2"/>
    </w:p>
    <w:p w:rsidR="00050C81" w:rsidRPr="00592933" w:rsidRDefault="00050C81" w:rsidP="00592933">
      <w:pPr>
        <w:pStyle w:val="Ttulo1"/>
        <w:rPr>
          <w:rFonts w:eastAsia="Arial Unicode MS"/>
          <w:lang w:val="pt-PT"/>
        </w:rPr>
      </w:pPr>
      <w:bookmarkStart w:id="3" w:name="_Toc428178750"/>
      <w:r>
        <w:rPr>
          <w:rFonts w:eastAsia="Arial Unicode MS"/>
          <w:lang w:val="pt-PT"/>
        </w:rPr>
        <w:t>Funcionalidades gerais do sistema</w:t>
      </w:r>
      <w:bookmarkEnd w:id="3"/>
    </w:p>
    <w:p w:rsidR="00050C81" w:rsidRPr="00592933" w:rsidRDefault="007E6952" w:rsidP="00592933">
      <w:pPr>
        <w:pStyle w:val="Instruo"/>
        <w:rPr>
          <w:i w:val="0"/>
          <w:iCs/>
          <w:color w:val="000000" w:themeColor="text1"/>
          <w:lang w:val="pt-PT"/>
        </w:rPr>
      </w:pPr>
      <w:r>
        <w:rPr>
          <w:i w:val="0"/>
          <w:iCs/>
          <w:color w:val="000000" w:themeColor="text1"/>
          <w:lang w:val="pt-PT"/>
        </w:rPr>
        <w:t>Login, Manter Clientes, Manter Obras, Manter Funcionários, Gerenciar Etapas, Gerar Gráficos</w:t>
      </w:r>
      <w:r w:rsidR="00592933">
        <w:rPr>
          <w:i w:val="0"/>
          <w:iCs/>
          <w:color w:val="000000" w:themeColor="text1"/>
          <w:lang w:val="pt-PT"/>
        </w:rPr>
        <w:t xml:space="preserve"> e </w:t>
      </w:r>
      <w:r>
        <w:rPr>
          <w:i w:val="0"/>
          <w:iCs/>
          <w:color w:val="000000" w:themeColor="text1"/>
          <w:lang w:val="pt-PT"/>
        </w:rPr>
        <w:t>Gerar Relatório de Gastos</w:t>
      </w:r>
    </w:p>
    <w:p w:rsidR="00050C81" w:rsidRDefault="00050C81" w:rsidP="00592933">
      <w:pPr>
        <w:pStyle w:val="Ttulo1"/>
        <w:rPr>
          <w:rFonts w:eastAsia="Arial Unicode MS"/>
          <w:lang w:val="pt-PT"/>
        </w:rPr>
      </w:pPr>
      <w:bookmarkStart w:id="4" w:name="_Toc428178751"/>
      <w:r>
        <w:rPr>
          <w:rFonts w:eastAsia="Arial Unicode MS"/>
          <w:lang w:val="pt-PT"/>
        </w:rPr>
        <w:t>Funcionalidades do sistema</w:t>
      </w:r>
      <w:bookmarkEnd w:id="4"/>
    </w:p>
    <w:p w:rsidR="008D26B2" w:rsidRDefault="008D26B2" w:rsidP="00765B45">
      <w:pPr>
        <w:rPr>
          <w:rFonts w:eastAsia="Arial Unicode MS"/>
          <w:lang w:val="pt-PT" w:eastAsia="en-US"/>
        </w:rPr>
      </w:pPr>
      <w:r>
        <w:rPr>
          <w:rFonts w:eastAsia="Arial Unicode MS"/>
          <w:noProof/>
          <w:lang w:val="pt-PT" w:eastAsia="en-US"/>
        </w:rPr>
        <w:drawing>
          <wp:inline distT="0" distB="0" distL="0" distR="0">
            <wp:extent cx="5239481" cy="28007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B2" w:rsidRDefault="008D26B2" w:rsidP="00765B45">
      <w:pPr>
        <w:rPr>
          <w:rFonts w:eastAsia="Arial Unicode MS"/>
          <w:lang w:val="pt-PT" w:eastAsia="en-US"/>
        </w:rPr>
      </w:pPr>
      <w:r>
        <w:rPr>
          <w:rFonts w:eastAsia="Arial Unicode MS"/>
          <w:noProof/>
          <w:lang w:val="pt-PT" w:eastAsia="en-US"/>
        </w:rPr>
        <w:lastRenderedPageBreak/>
        <w:drawing>
          <wp:inline distT="0" distB="0" distL="0" distR="0">
            <wp:extent cx="6120130" cy="30600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050C81" w:rsidRPr="00592933" w:rsidRDefault="00050C81" w:rsidP="00592933">
      <w:pPr>
        <w:pStyle w:val="Ttulo1"/>
        <w:rPr>
          <w:rFonts w:eastAsia="Arial Unicode MS"/>
          <w:lang w:val="pt-PT"/>
        </w:rPr>
      </w:pPr>
      <w:bookmarkStart w:id="6" w:name="_Toc428178752"/>
      <w:r>
        <w:rPr>
          <w:rFonts w:eastAsia="Arial Unicode MS"/>
          <w:lang w:val="pt-PT"/>
        </w:rPr>
        <w:t>glossário</w:t>
      </w:r>
      <w:bookmarkEnd w:id="6"/>
    </w:p>
    <w:p w:rsidR="00050C81" w:rsidRDefault="00050C81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4"/>
        <w:gridCol w:w="7594"/>
      </w:tblGrid>
      <w:tr w:rsidR="00050C81">
        <w:tc>
          <w:tcPr>
            <w:tcW w:w="2050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Descrição</w:t>
            </w:r>
          </w:p>
        </w:tc>
      </w:tr>
      <w:tr w:rsidR="00050C81">
        <w:tc>
          <w:tcPr>
            <w:tcW w:w="2050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  <w:tc>
          <w:tcPr>
            <w:tcW w:w="7728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</w:tr>
      <w:tr w:rsidR="00050C81">
        <w:tc>
          <w:tcPr>
            <w:tcW w:w="2050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  <w:tc>
          <w:tcPr>
            <w:tcW w:w="7728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</w:tr>
    </w:tbl>
    <w:p w:rsidR="00050C81" w:rsidRDefault="00050C81">
      <w:pPr>
        <w:rPr>
          <w:rFonts w:eastAsia="Arial Unicode MS"/>
          <w:lang w:val="pt-PT"/>
        </w:rPr>
      </w:pPr>
    </w:p>
    <w:sectPr w:rsidR="00050C81">
      <w:headerReference w:type="even" r:id="rId12"/>
      <w:headerReference w:type="default" r:id="rId13"/>
      <w:footerReference w:type="default" r:id="rId14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D4A" w:rsidRDefault="00815D4A">
      <w:r>
        <w:separator/>
      </w:r>
    </w:p>
  </w:endnote>
  <w:endnote w:type="continuationSeparator" w:id="0">
    <w:p w:rsidR="00815D4A" w:rsidRDefault="0081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65" w:rsidRDefault="007E4C6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7E4C65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>Politec Ltda.</w:t>
          </w:r>
        </w:p>
        <w:p w:rsidR="007E4C65" w:rsidRDefault="007E4C6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7E4C65" w:rsidRDefault="007E4C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1" w:rsidRDefault="00050C81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484"/>
      <w:gridCol w:w="1705"/>
    </w:tblGrid>
    <w:tr w:rsidR="00050C81" w:rsidTr="007E4C65">
      <w:trPr>
        <w:cantSplit/>
      </w:trPr>
      <w:tc>
        <w:tcPr>
          <w:tcW w:w="6521" w:type="dxa"/>
        </w:tcPr>
        <w:p w:rsidR="00050C81" w:rsidRDefault="007E6952" w:rsidP="007E4C65">
          <w:pPr>
            <w:pStyle w:val="Rodap"/>
            <w:tabs>
              <w:tab w:val="clear" w:pos="4320"/>
              <w:tab w:val="clear" w:pos="8640"/>
              <w:tab w:val="left" w:pos="5309"/>
            </w:tabs>
          </w:pPr>
          <w:sdt>
            <w:sdtPr>
              <w:alias w:val="Gestor"/>
              <w:tag w:val=""/>
              <w:id w:val="-1026712989"/>
              <w:placeholder>
                <w:docPart w:val="F953F6DF26DE4693A490EC8225579DB7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AB27F0">
                <w:t>SGO – Sistema para Gestão de Obras</w:t>
              </w:r>
            </w:sdtContent>
          </w:sdt>
          <w:r w:rsidR="007E4C65">
            <w:tab/>
          </w:r>
          <w:sdt>
            <w:sdtPr>
              <w:alias w:val="Assunto"/>
              <w:tag w:val=""/>
              <w:id w:val="-343706752"/>
              <w:placeholder>
                <w:docPart w:val="02F0C4FF6EEF4DF7841BB509060EDAC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B27F0">
                <w:t>Versão 1</w:t>
              </w:r>
            </w:sdtContent>
          </w:sdt>
        </w:p>
      </w:tc>
      <w:tc>
        <w:tcPr>
          <w:tcW w:w="1484" w:type="dxa"/>
          <w:vAlign w:val="center"/>
        </w:tcPr>
        <w:p w:rsidR="00050C81" w:rsidRDefault="00050C81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050C81" w:rsidRDefault="00050C81" w:rsidP="007E4C6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</w:p>
      </w:tc>
    </w:tr>
  </w:tbl>
  <w:p w:rsidR="00050C81" w:rsidRDefault="007E4C65" w:rsidP="007E4C65">
    <w:pPr>
      <w:jc w:val="right"/>
    </w:pPr>
    <w:r>
      <w:t xml:space="preserve">vs: </w:t>
    </w:r>
    <w:fldSimple w:instr=" DOCPROPERTY  &quot;Versão Modelo&quot;  \* MERGEFORMAT ">
      <w:r w:rsidR="00AB27F0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D4A" w:rsidRDefault="00815D4A">
      <w:r>
        <w:separator/>
      </w:r>
    </w:p>
  </w:footnote>
  <w:footnote w:type="continuationSeparator" w:id="0">
    <w:p w:rsidR="00815D4A" w:rsidRDefault="0081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E4C65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E4C65" w:rsidRDefault="007E4C65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E4C65" w:rsidRDefault="007E4C65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7E4C65" w:rsidRDefault="007E4C65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4.5pt">
                <v:imagedata r:id="rId1" o:title=""/>
              </v:shape>
              <o:OLEObject Type="Embed" ProgID="Word.Picture.8" ShapeID="_x0000_i1025" DrawAspect="Content" ObjectID="_1636219978" r:id="rId2"/>
            </w:object>
          </w:r>
        </w:p>
      </w:tc>
    </w:tr>
  </w:tbl>
  <w:p w:rsidR="007E4C65" w:rsidRDefault="007E4C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1" w:rsidRDefault="00050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50C81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50C81" w:rsidRDefault="00050C81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-434601566"/>
          <w:placeholder>
            <w:docPart w:val="16466D372131482FA2011A2788098D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050C81" w:rsidRDefault="007A6A90">
              <w:pPr>
                <w:pStyle w:val="Cabealho"/>
              </w:pPr>
              <w:r>
                <w:t>Manual do Usuário</w:t>
              </w:r>
            </w:p>
          </w:tc>
        </w:sdtContent>
      </w:sdt>
      <w:tc>
        <w:tcPr>
          <w:tcW w:w="1440" w:type="dxa"/>
          <w:vAlign w:val="center"/>
        </w:tcPr>
        <w:p w:rsidR="00050C81" w:rsidRDefault="00050C81">
          <w:pPr>
            <w:pStyle w:val="Cabealho"/>
          </w:pPr>
        </w:p>
      </w:tc>
    </w:tr>
  </w:tbl>
  <w:p w:rsidR="00050C81" w:rsidRDefault="00050C81">
    <w:pPr>
      <w:rPr>
        <w:ins w:id="7" w:author="Rronchesi" w:date="2005-02-15T08:26:00Z"/>
        <w:del w:id="8" w:author="luis.monteiro" w:date="2005-02-25T17:19:00Z"/>
      </w:rPr>
    </w:pPr>
  </w:p>
  <w:p w:rsidR="00050C81" w:rsidRDefault="00050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F0"/>
    <w:rsid w:val="00050C81"/>
    <w:rsid w:val="0008015B"/>
    <w:rsid w:val="001E5A50"/>
    <w:rsid w:val="004B4F0B"/>
    <w:rsid w:val="004C6C28"/>
    <w:rsid w:val="005347A6"/>
    <w:rsid w:val="00592933"/>
    <w:rsid w:val="00634873"/>
    <w:rsid w:val="00765B45"/>
    <w:rsid w:val="007A6A90"/>
    <w:rsid w:val="007C06DD"/>
    <w:rsid w:val="007E4C65"/>
    <w:rsid w:val="007E6952"/>
    <w:rsid w:val="00815D4A"/>
    <w:rsid w:val="008D26B2"/>
    <w:rsid w:val="008E3C4A"/>
    <w:rsid w:val="00980893"/>
    <w:rsid w:val="009D066D"/>
    <w:rsid w:val="00AB27F0"/>
    <w:rsid w:val="00AE17A6"/>
    <w:rsid w:val="00C1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8C45F8"/>
  <w15:docId w15:val="{1A806D0E-1180-468E-B479-B9012384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character" w:customStyle="1" w:styleId="RodapChar">
    <w:name w:val="Rodapé Char"/>
    <w:basedOn w:val="Fontepargpadro"/>
    <w:link w:val="Rodap"/>
    <w:semiHidden/>
    <w:rsid w:val="007E4C65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E4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Documentos\sgo\Desenvolvimento\5.Implantacao\Manual%20do%20Usu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9246EFDFC44FE8FE41491A39991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64AFE1-60DC-4D00-8BEB-1D4C539DDBC1}"/>
      </w:docPartPr>
      <w:docPartBody>
        <w:p w:rsidR="00000000" w:rsidRDefault="006A241E">
          <w:pPr>
            <w:pStyle w:val="6D49246EFDFC44FE8FE41491A3999189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6466D372131482FA2011A2788098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AD0EA3-8062-4B81-AFB2-15C93011580C}"/>
      </w:docPartPr>
      <w:docPartBody>
        <w:p w:rsidR="00000000" w:rsidRDefault="006A241E">
          <w:pPr>
            <w:pStyle w:val="16466D372131482FA2011A2788098DD2"/>
          </w:pPr>
          <w:r w:rsidRPr="00352B81">
            <w:rPr>
              <w:rStyle w:val="TextodoEspaoReservado"/>
            </w:rPr>
            <w:t>[Título]</w:t>
          </w:r>
        </w:p>
      </w:docPartBody>
    </w:docPart>
    <w:docPart>
      <w:docPartPr>
        <w:name w:val="F953F6DF26DE4693A490EC8225579D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1A8F6C-6C1E-4D98-B893-57760CBEEB79}"/>
      </w:docPartPr>
      <w:docPartBody>
        <w:p w:rsidR="00000000" w:rsidRDefault="006A241E">
          <w:pPr>
            <w:pStyle w:val="F953F6DF26DE4693A490EC8225579DB7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02F0C4FF6EEF4DF7841BB509060EDA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ACDB81-B1AA-4611-95D3-E1EA57E47A56}"/>
      </w:docPartPr>
      <w:docPartBody>
        <w:p w:rsidR="00000000" w:rsidRDefault="006A241E">
          <w:pPr>
            <w:pStyle w:val="02F0C4FF6EEF4DF7841BB509060EDACC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1E"/>
    <w:rsid w:val="006A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D49246EFDFC44FE8FE41491A3999189">
    <w:name w:val="6D49246EFDFC44FE8FE41491A3999189"/>
  </w:style>
  <w:style w:type="paragraph" w:customStyle="1" w:styleId="16466D372131482FA2011A2788098DD2">
    <w:name w:val="16466D372131482FA2011A2788098DD2"/>
  </w:style>
  <w:style w:type="paragraph" w:customStyle="1" w:styleId="F953F6DF26DE4693A490EC8225579DB7">
    <w:name w:val="F953F6DF26DE4693A490EC8225579DB7"/>
  </w:style>
  <w:style w:type="paragraph" w:customStyle="1" w:styleId="02F0C4FF6EEF4DF7841BB509060EDACC">
    <w:name w:val="02F0C4FF6EEF4DF7841BB509060ED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do Usuário</Template>
  <TotalTime>50</TotalTime>
  <Pages>5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Manager>SGO – Sistema para Gestão de Obras</Manager>
  <Company/>
  <LinksUpToDate>false</LinksUpToDate>
  <CharactersWithSpaces>1000</CharactersWithSpaces>
  <SharedDoc>false</SharedDoc>
  <HLinks>
    <vt:vector size="30" baseType="variant"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_Toc420317001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_Toc420317000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_Toc420316999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_Toc420316998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1</dc:subject>
  <dc:creator>Felipe Florentino</dc:creator>
  <cp:keywords/>
  <dc:description/>
  <cp:lastModifiedBy>Felipe Florentino</cp:lastModifiedBy>
  <cp:revision>3</cp:revision>
  <cp:lastPrinted>2004-08-19T09:54:00Z</cp:lastPrinted>
  <dcterms:created xsi:type="dcterms:W3CDTF">2019-11-25T22:39:00Z</dcterms:created>
  <dcterms:modified xsi:type="dcterms:W3CDTF">2019-11-25T23:47:00Z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